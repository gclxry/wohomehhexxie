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8B" w:rsidRPr="00C3688B" w:rsidRDefault="00C3688B" w:rsidP="00C3688B">
      <w:pPr>
        <w:widowControl/>
        <w:shd w:val="clear" w:color="auto" w:fill="FFFFFF"/>
        <w:spacing w:after="150"/>
        <w:jc w:val="center"/>
        <w:outlineLvl w:val="1"/>
        <w:rPr>
          <w:rFonts w:ascii="ˎ̥" w:eastAsia="宋体" w:hAnsi="ˎ̥" w:cs="宋体"/>
          <w:b/>
          <w:bCs/>
          <w:color w:val="495263"/>
          <w:kern w:val="36"/>
          <w:sz w:val="30"/>
          <w:szCs w:val="30"/>
        </w:rPr>
      </w:pPr>
      <w:r w:rsidRPr="00C3688B">
        <w:rPr>
          <w:rFonts w:ascii="ˎ̥" w:eastAsia="宋体" w:hAnsi="ˎ̥" w:cs="宋体"/>
          <w:b/>
          <w:bCs/>
          <w:color w:val="495263"/>
          <w:kern w:val="36"/>
          <w:sz w:val="30"/>
          <w:szCs w:val="30"/>
        </w:rPr>
        <w:t>用</w:t>
      </w:r>
      <w:r w:rsidRPr="00C3688B">
        <w:rPr>
          <w:rFonts w:ascii="ˎ̥" w:eastAsia="宋体" w:hAnsi="ˎ̥" w:cs="宋体"/>
          <w:b/>
          <w:bCs/>
          <w:color w:val="495263"/>
          <w:kern w:val="36"/>
          <w:sz w:val="30"/>
          <w:szCs w:val="30"/>
        </w:rPr>
        <w:t>AGG</w:t>
      </w:r>
      <w:r w:rsidRPr="00C3688B">
        <w:rPr>
          <w:rFonts w:ascii="ˎ̥" w:eastAsia="宋体" w:hAnsi="ˎ̥" w:cs="宋体"/>
          <w:b/>
          <w:bCs/>
          <w:color w:val="495263"/>
          <w:kern w:val="36"/>
          <w:sz w:val="30"/>
          <w:szCs w:val="30"/>
        </w:rPr>
        <w:t>实现高质量图形输出（一）</w:t>
      </w:r>
    </w:p>
    <w:p w:rsidR="00F237AD" w:rsidRPr="00F237AD" w:rsidRDefault="00F237AD" w:rsidP="00F237AD">
      <w:pPr>
        <w:widowControl/>
        <w:shd w:val="clear" w:color="auto" w:fill="FEFEFF"/>
        <w:spacing w:line="360" w:lineRule="auto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F237AD">
        <w:rPr>
          <w:rFonts w:ascii="宋体" w:eastAsia="宋体" w:hAnsi="宋体" w:cs="宋体"/>
          <w:kern w:val="0"/>
          <w:szCs w:val="21"/>
        </w:rPr>
        <w:t>AGG是一个开源、高效的跨平台2D图形库。AGG的功能与GDI+的功能非常类似，但提供了比GDI+更灵活的编程接口，其产生的图形的质量也非常高(自称超过GDI+)</w:t>
      </w:r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 w:line="432" w:lineRule="atLeast"/>
        <w:ind w:firstLine="480"/>
        <w:jc w:val="left"/>
        <w:rPr>
          <w:ins w:id="0" w:author="Unknown"/>
          <w:rFonts w:ascii="宋体" w:eastAsia="宋体" w:hAnsi="宋体" w:cs="宋体"/>
          <w:kern w:val="0"/>
          <w:szCs w:val="21"/>
        </w:rPr>
      </w:pPr>
      <w:ins w:id="1" w:author="Unknown">
        <w:r w:rsidRPr="00F237AD">
          <w:rPr>
            <w:rFonts w:ascii="宋体" w:eastAsia="宋体" w:hAnsi="宋体" w:cs="宋体"/>
            <w:kern w:val="0"/>
            <w:szCs w:val="21"/>
          </w:rPr>
          <w:pict/>
        </w:r>
      </w:ins>
      <w:r w:rsidRPr="00F237AD">
        <w:rPr>
          <w:rFonts w:ascii="宋体" w:eastAsia="宋体" w:hAnsi="宋体" w:cs="宋体"/>
          <w:kern w:val="0"/>
          <w:szCs w:val="21"/>
        </w:rPr>
        <w:pict/>
      </w:r>
      <w:r w:rsidRPr="00F237AD">
        <w:rPr>
          <w:rFonts w:ascii="宋体" w:eastAsia="宋体" w:hAnsi="宋体" w:cs="宋体"/>
          <w:kern w:val="0"/>
          <w:szCs w:val="21"/>
        </w:rPr>
        <w:pict/>
      </w:r>
      <w:r w:rsidRPr="00F237AD">
        <w:rPr>
          <w:rFonts w:ascii="宋体" w:eastAsia="宋体" w:hAnsi="宋体" w:cs="宋体"/>
          <w:kern w:val="0"/>
          <w:szCs w:val="21"/>
        </w:rPr>
        <w:pict/>
      </w:r>
      <w:r w:rsidRPr="00F237AD">
        <w:rPr>
          <w:rFonts w:ascii="宋体" w:eastAsia="宋体" w:hAnsi="宋体" w:cs="宋体"/>
          <w:kern w:val="0"/>
          <w:szCs w:val="21"/>
        </w:rPr>
        <w:pict/>
      </w:r>
      <w:r w:rsidRPr="00F237AD">
        <w:rPr>
          <w:rFonts w:ascii="宋体" w:eastAsia="宋体" w:hAnsi="宋体" w:cs="宋体"/>
          <w:kern w:val="0"/>
          <w:szCs w:val="21"/>
        </w:rPr>
        <w:pict/>
      </w:r>
      <w:r w:rsidRPr="00F237AD">
        <w:rPr>
          <w:rFonts w:ascii="宋体" w:eastAsia="宋体" w:hAnsi="宋体" w:cs="宋体"/>
          <w:kern w:val="0"/>
          <w:szCs w:val="21"/>
        </w:rPr>
        <w:pict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371975" cy="771525"/>
            <wp:effectExtent l="19050" t="0" r="9525" b="0"/>
            <wp:docPr id="8" name="图片 8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AD" w:rsidRPr="00F237AD" w:rsidRDefault="00F237AD" w:rsidP="00F237AD">
      <w:pPr>
        <w:widowControl/>
        <w:shd w:val="clear" w:color="auto" w:fill="DADEE4"/>
        <w:wordWrap w:val="0"/>
        <w:spacing w:before="75" w:after="75" w:line="360" w:lineRule="atLeast"/>
        <w:jc w:val="left"/>
        <w:outlineLvl w:val="3"/>
        <w:rPr>
          <w:ins w:id="2" w:author="Unknown"/>
          <w:rFonts w:ascii="宋体" w:eastAsia="宋体" w:hAnsi="宋体" w:cs="宋体"/>
          <w:b/>
          <w:bCs/>
          <w:color w:val="495263"/>
          <w:kern w:val="0"/>
          <w:sz w:val="18"/>
          <w:szCs w:val="18"/>
        </w:rPr>
      </w:pPr>
      <w:ins w:id="3" w:author="Unknown">
        <w:r w:rsidRPr="00F237AD">
          <w:rPr>
            <w:rFonts w:ascii="宋体" w:eastAsia="宋体" w:hAnsi="宋体" w:cs="宋体"/>
            <w:b/>
            <w:bCs/>
            <w:color w:val="495263"/>
            <w:kern w:val="0"/>
            <w:sz w:val="18"/>
            <w:szCs w:val="18"/>
          </w:rPr>
          <w:t>使用前AGG的准备工作</w:t>
        </w:r>
      </w:ins>
    </w:p>
    <w:p w:rsidR="00F237AD" w:rsidRPr="00F237AD" w:rsidRDefault="00F237AD" w:rsidP="00F237A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4" w:author="Unknown"/>
          <w:rFonts w:ascii="宋体" w:eastAsia="宋体" w:hAnsi="宋体" w:cs="宋体"/>
          <w:kern w:val="0"/>
          <w:szCs w:val="21"/>
        </w:rPr>
      </w:pPr>
      <w:ins w:id="5" w:author="Unknown">
        <w:r w:rsidRPr="00F237AD">
          <w:rPr>
            <w:rFonts w:ascii="宋体" w:eastAsia="宋体" w:hAnsi="宋体" w:cs="宋体"/>
            <w:kern w:val="0"/>
            <w:szCs w:val="21"/>
          </w:rPr>
          <w:t>下载AGG库，它的家在</w:t>
        </w:r>
        <w:r w:rsidRPr="00F237AD">
          <w:rPr>
            <w:rFonts w:ascii="宋体" w:eastAsia="宋体" w:hAnsi="宋体" w:cs="宋体"/>
            <w:kern w:val="0"/>
            <w:szCs w:val="21"/>
          </w:rPr>
          <w:fldChar w:fldCharType="begin"/>
        </w:r>
        <w:r w:rsidRPr="00F237AD">
          <w:rPr>
            <w:rFonts w:ascii="宋体" w:eastAsia="宋体" w:hAnsi="宋体" w:cs="宋体"/>
            <w:kern w:val="0"/>
            <w:szCs w:val="21"/>
          </w:rPr>
          <w:instrText xml:space="preserve"> HYPERLINK "http://www.antigrain.com" </w:instrText>
        </w:r>
        <w:r w:rsidRPr="00F237AD">
          <w:rPr>
            <w:rFonts w:ascii="宋体" w:eastAsia="宋体" w:hAnsi="宋体" w:cs="宋体"/>
            <w:kern w:val="0"/>
            <w:szCs w:val="21"/>
          </w:rPr>
          <w:fldChar w:fldCharType="separate"/>
        </w:r>
        <w:r w:rsidRPr="00F237AD">
          <w:rPr>
            <w:rFonts w:ascii="宋体" w:eastAsia="宋体" w:hAnsi="宋体" w:cs="宋体"/>
            <w:color w:val="1F3A87"/>
            <w:kern w:val="0"/>
            <w:szCs w:val="21"/>
            <w:u w:val="single"/>
          </w:rPr>
          <w:t>http://www.antigrain.com</w:t>
        </w:r>
        <w:r w:rsidRPr="00F237AD">
          <w:rPr>
            <w:rFonts w:ascii="宋体" w:eastAsia="宋体" w:hAnsi="宋体" w:cs="宋体"/>
            <w:kern w:val="0"/>
            <w:szCs w:val="21"/>
          </w:rPr>
          <w:fldChar w:fldCharType="end"/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，目前最高版本是AGG2.5 </w:t>
        </w:r>
      </w:ins>
    </w:p>
    <w:p w:rsidR="00F237AD" w:rsidRPr="00F237AD" w:rsidRDefault="00F237AD" w:rsidP="00F237A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6" w:author="Unknown"/>
          <w:rFonts w:ascii="宋体" w:eastAsia="宋体" w:hAnsi="宋体" w:cs="宋体"/>
          <w:kern w:val="0"/>
          <w:szCs w:val="21"/>
        </w:rPr>
      </w:pPr>
      <w:ins w:id="7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解压，后面以[AGG]表示AGG的解压目录. </w:t>
        </w:r>
      </w:ins>
    </w:p>
    <w:p w:rsidR="00F237AD" w:rsidRPr="00F237AD" w:rsidRDefault="00F237AD" w:rsidP="00F237A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8" w:author="Unknown"/>
          <w:rFonts w:ascii="宋体" w:eastAsia="宋体" w:hAnsi="宋体" w:cs="宋体"/>
          <w:kern w:val="0"/>
          <w:szCs w:val="21"/>
        </w:rPr>
      </w:pPr>
      <w:ins w:id="9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把[AGG]\include加入到include搜索目录中 </w:t>
        </w:r>
      </w:ins>
    </w:p>
    <w:p w:rsidR="00F237AD" w:rsidRPr="00F237AD" w:rsidRDefault="00F237AD" w:rsidP="00F237A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0" w:author="Unknown"/>
          <w:rFonts w:ascii="宋体" w:eastAsia="宋体" w:hAnsi="宋体" w:cs="宋体"/>
          <w:kern w:val="0"/>
          <w:szCs w:val="21"/>
        </w:rPr>
      </w:pPr>
      <w:ins w:id="11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把[AGG]\src里所有cpp加入到项目中（或者用makefile一起编译） </w:t>
        </w:r>
      </w:ins>
    </w:p>
    <w:p w:rsidR="00F237AD" w:rsidRPr="00F237AD" w:rsidRDefault="00F237AD" w:rsidP="00F237AD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2" w:author="Unknown"/>
          <w:rFonts w:ascii="宋体" w:eastAsia="宋体" w:hAnsi="宋体" w:cs="宋体"/>
          <w:kern w:val="0"/>
          <w:szCs w:val="21"/>
        </w:rPr>
      </w:pPr>
      <w:ins w:id="13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另外，AGG还有一些其它组件，用到时也要把它们(都是些.h和.cpp文件)加入项目: </w:t>
        </w:r>
      </w:ins>
    </w:p>
    <w:p w:rsidR="00F237AD" w:rsidRPr="00F237AD" w:rsidRDefault="00F237AD" w:rsidP="00F237AD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 w:line="432" w:lineRule="atLeast"/>
        <w:ind w:left="750"/>
        <w:jc w:val="left"/>
        <w:rPr>
          <w:ins w:id="14" w:author="Unknown"/>
          <w:rFonts w:ascii="宋体" w:eastAsia="宋体" w:hAnsi="宋体" w:cs="宋体"/>
          <w:kern w:val="0"/>
          <w:szCs w:val="21"/>
        </w:rPr>
      </w:pPr>
      <w:ins w:id="15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如果要用AGG的控件和窗体，要加入[AGG]\src\ctrl\*.cpp和[AGG]\src\platform\&lt;OS&gt;\*.cpp，头文件在[AGG]\include\ctrl和[AGG]\include\platform里 </w:t>
        </w:r>
      </w:ins>
    </w:p>
    <w:p w:rsidR="00F237AD" w:rsidRPr="00F237AD" w:rsidRDefault="00F237AD" w:rsidP="00F237AD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 w:line="432" w:lineRule="atLeast"/>
        <w:ind w:left="750"/>
        <w:jc w:val="left"/>
        <w:rPr>
          <w:ins w:id="16" w:author="Unknown"/>
          <w:rFonts w:ascii="宋体" w:eastAsia="宋体" w:hAnsi="宋体" w:cs="宋体"/>
          <w:kern w:val="0"/>
          <w:szCs w:val="21"/>
        </w:rPr>
      </w:pPr>
      <w:ins w:id="17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如果要用到TrueType字体显示，要加入[AGG]\font_win32_tt目录下的源码和头文件。利用freetype库，则是[AGG]\font_freetype目录。 </w:t>
        </w:r>
      </w:ins>
    </w:p>
    <w:p w:rsidR="00F237AD" w:rsidRPr="00F237AD" w:rsidRDefault="00F237AD" w:rsidP="00F237AD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 w:line="432" w:lineRule="atLeast"/>
        <w:ind w:left="750"/>
        <w:jc w:val="left"/>
        <w:rPr>
          <w:ins w:id="18" w:author="Unknown"/>
          <w:rFonts w:ascii="宋体" w:eastAsia="宋体" w:hAnsi="宋体" w:cs="宋体"/>
          <w:kern w:val="0"/>
          <w:szCs w:val="21"/>
        </w:rPr>
      </w:pPr>
      <w:ins w:id="19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如果要用到Generic Polygon Clipper库（一个区域剪裁计算库），加入[AGG]\gpc目录下的源码和头文件。 </w:t>
        </w:r>
      </w:ins>
    </w:p>
    <w:p w:rsidR="00F237AD" w:rsidRPr="00F237AD" w:rsidRDefault="00F237AD" w:rsidP="00F237AD">
      <w:pPr>
        <w:widowControl/>
        <w:shd w:val="clear" w:color="auto" w:fill="DADEE4"/>
        <w:wordWrap w:val="0"/>
        <w:spacing w:before="75" w:after="75" w:line="360" w:lineRule="atLeast"/>
        <w:jc w:val="left"/>
        <w:outlineLvl w:val="3"/>
        <w:rPr>
          <w:ins w:id="20" w:author="Unknown"/>
          <w:rFonts w:ascii="宋体" w:eastAsia="宋体" w:hAnsi="宋体" w:cs="宋体"/>
          <w:b/>
          <w:bCs/>
          <w:color w:val="495263"/>
          <w:kern w:val="0"/>
          <w:sz w:val="18"/>
          <w:szCs w:val="18"/>
        </w:rPr>
      </w:pPr>
      <w:ins w:id="21" w:author="Unknown">
        <w:r w:rsidRPr="00F237AD">
          <w:rPr>
            <w:rFonts w:ascii="宋体" w:eastAsia="宋体" w:hAnsi="宋体" w:cs="宋体"/>
            <w:b/>
            <w:bCs/>
            <w:color w:val="495263"/>
            <w:kern w:val="0"/>
            <w:sz w:val="18"/>
            <w:szCs w:val="18"/>
          </w:rPr>
          <w:t>AGG图形显示原理见下图：</w:t>
        </w:r>
      </w:ins>
    </w:p>
    <w:p w:rsidR="00F237AD" w:rsidRPr="00F237AD" w:rsidRDefault="00F237AD" w:rsidP="00F237AD">
      <w:pPr>
        <w:widowControl/>
        <w:shd w:val="clear" w:color="auto" w:fill="FFFFFF"/>
        <w:wordWrap w:val="0"/>
        <w:jc w:val="left"/>
        <w:rPr>
          <w:ins w:id="22" w:author="Unknown"/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2333625" cy="3533775"/>
            <wp:effectExtent l="19050" t="0" r="9525" b="0"/>
            <wp:docPr id="9" name="图片 9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 w:line="432" w:lineRule="atLeast"/>
        <w:ind w:firstLine="480"/>
        <w:jc w:val="left"/>
        <w:rPr>
          <w:ins w:id="23" w:author="Unknown"/>
          <w:rFonts w:ascii="宋体" w:eastAsia="宋体" w:hAnsi="宋体" w:cs="宋体"/>
          <w:kern w:val="0"/>
          <w:szCs w:val="21"/>
        </w:rPr>
      </w:pPr>
      <w:ins w:id="24" w:author="Unknown">
        <w:r w:rsidRPr="00F237AD">
          <w:rPr>
            <w:rFonts w:ascii="宋体" w:eastAsia="宋体" w:hAnsi="宋体" w:cs="宋体"/>
            <w:kern w:val="0"/>
            <w:szCs w:val="21"/>
          </w:rPr>
          <w:t>其中：</w:t>
        </w:r>
      </w:ins>
    </w:p>
    <w:p w:rsidR="00F237AD" w:rsidRPr="00F237AD" w:rsidRDefault="00F237AD" w:rsidP="00F237A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25" w:author="Unknown"/>
          <w:rFonts w:ascii="宋体" w:eastAsia="宋体" w:hAnsi="宋体" w:cs="宋体"/>
          <w:kern w:val="0"/>
          <w:szCs w:val="21"/>
        </w:rPr>
      </w:pPr>
      <w:ins w:id="26" w:author="Unknown">
        <w:r w:rsidRPr="00F237AD">
          <w:rPr>
            <w:rFonts w:ascii="宋体" w:eastAsia="宋体" w:hAnsi="宋体" w:cs="宋体"/>
            <w:b/>
            <w:bCs/>
            <w:kern w:val="0"/>
          </w:rPr>
          <w:t>Vertex Source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顶点源，里面存放了一堆2D顶点以及对应的命令，如"MoveTo"、"LineTo"等。 </w:t>
        </w:r>
      </w:ins>
    </w:p>
    <w:p w:rsidR="00F237AD" w:rsidRPr="00F237AD" w:rsidRDefault="00F237AD" w:rsidP="00F237A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27" w:author="Unknown"/>
          <w:rFonts w:ascii="宋体" w:eastAsia="宋体" w:hAnsi="宋体" w:cs="宋体"/>
          <w:kern w:val="0"/>
          <w:szCs w:val="21"/>
        </w:rPr>
      </w:pPr>
      <w:ins w:id="28" w:author="Unknown">
        <w:r w:rsidRPr="00F237AD">
          <w:rPr>
            <w:rFonts w:ascii="宋体" w:eastAsia="宋体" w:hAnsi="宋体" w:cs="宋体"/>
            <w:b/>
            <w:bCs/>
            <w:kern w:val="0"/>
          </w:rPr>
          <w:t>Coordinate conversion pipeline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坐标转换管道，它可以变换Vertex Source中的顶点，比如矩阵变换，轮廓提取，转换为虚线等。 </w:t>
        </w:r>
      </w:ins>
    </w:p>
    <w:p w:rsidR="00F237AD" w:rsidRPr="00F237AD" w:rsidRDefault="00F237AD" w:rsidP="00F237A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29" w:author="Unknown"/>
          <w:rFonts w:ascii="宋体" w:eastAsia="宋体" w:hAnsi="宋体" w:cs="宋体"/>
          <w:kern w:val="0"/>
          <w:szCs w:val="21"/>
        </w:rPr>
      </w:pPr>
      <w:ins w:id="30" w:author="Unknown">
        <w:r w:rsidRPr="00F237AD">
          <w:rPr>
            <w:rFonts w:ascii="宋体" w:eastAsia="宋体" w:hAnsi="宋体" w:cs="宋体"/>
            <w:b/>
            <w:bCs/>
            <w:kern w:val="0"/>
          </w:rPr>
          <w:t>Scanline Rasterizer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把顶点数据（矢量数据）转换成一组水平扫描线，扫描线由一组线段(Span)组成，线段(Span)包含了起始位置、长度和覆盖率（可以理解为透明度）信息。AGG的抗锯齿（Anti-Aliasing）功能也是在这时引入的。 </w:t>
        </w:r>
      </w:ins>
    </w:p>
    <w:p w:rsidR="00F237AD" w:rsidRPr="00F237AD" w:rsidRDefault="00F237AD" w:rsidP="00F237A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31" w:author="Unknown"/>
          <w:rFonts w:ascii="宋体" w:eastAsia="宋体" w:hAnsi="宋体" w:cs="宋体"/>
          <w:kern w:val="0"/>
          <w:szCs w:val="21"/>
        </w:rPr>
      </w:pPr>
      <w:ins w:id="32" w:author="Unknown">
        <w:r w:rsidRPr="00F237AD">
          <w:rPr>
            <w:rFonts w:ascii="宋体" w:eastAsia="宋体" w:hAnsi="宋体" w:cs="宋体"/>
            <w:b/>
            <w:bCs/>
            <w:kern w:val="0"/>
          </w:rPr>
          <w:t>Renderers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渲染器，渲染扫描线(Scanline)中的线段(Span)，最简单的就是为Span提供单一颜色，复杂的有多种颜色(如渐变)、使用图像数据、Pattern等。 </w:t>
        </w:r>
      </w:ins>
    </w:p>
    <w:p w:rsidR="00F237AD" w:rsidRPr="00F237AD" w:rsidRDefault="00F237AD" w:rsidP="00F237AD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33" w:author="Unknown"/>
          <w:rFonts w:ascii="宋体" w:eastAsia="宋体" w:hAnsi="宋体" w:cs="宋体"/>
          <w:kern w:val="0"/>
          <w:szCs w:val="21"/>
        </w:rPr>
      </w:pPr>
      <w:ins w:id="34" w:author="Unknown">
        <w:r w:rsidRPr="00F237AD">
          <w:rPr>
            <w:rFonts w:ascii="宋体" w:eastAsia="宋体" w:hAnsi="宋体" w:cs="宋体"/>
            <w:b/>
            <w:bCs/>
            <w:kern w:val="0"/>
          </w:rPr>
          <w:t>Rendering Buffer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用于存放像素点阵数据的内存块，这里是最终形成的图像数据。 </w:t>
        </w:r>
      </w:ins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/>
        <w:jc w:val="left"/>
        <w:outlineLvl w:val="4"/>
        <w:rPr>
          <w:ins w:id="35" w:author="Unknown"/>
          <w:rFonts w:ascii="宋体" w:eastAsia="宋体" w:hAnsi="宋体" w:cs="宋体"/>
          <w:b/>
          <w:bCs/>
          <w:kern w:val="0"/>
          <w:sz w:val="24"/>
          <w:szCs w:val="24"/>
        </w:rPr>
      </w:pPr>
      <w:ins w:id="36" w:author="Unknown">
        <w:r w:rsidRPr="00F237AD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要理解AGG的工作原理，先看一段代码：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37" w:author="Unknown"/>
          <w:rFonts w:ascii="宋体" w:eastAsia="宋体" w:hAnsi="宋体" w:cs="宋体"/>
          <w:kern w:val="0"/>
          <w:szCs w:val="21"/>
        </w:rPr>
      </w:pPr>
      <w:ins w:id="38" w:author="Unknown">
        <w:r w:rsidRPr="00F237AD">
          <w:rPr>
            <w:rFonts w:ascii="宋体" w:eastAsia="宋体" w:hAnsi="宋体" w:cs="宋体"/>
            <w:kern w:val="0"/>
          </w:rPr>
          <w:t>#include "agg_basics.h"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39" w:author="Unknown"/>
          <w:rFonts w:ascii="宋体" w:eastAsia="宋体" w:hAnsi="宋体" w:cs="宋体"/>
          <w:kern w:val="0"/>
          <w:szCs w:val="21"/>
        </w:rPr>
      </w:pPr>
      <w:ins w:id="40" w:author="Unknown">
        <w:r w:rsidRPr="00F237AD">
          <w:rPr>
            <w:rFonts w:ascii="宋体" w:eastAsia="宋体" w:hAnsi="宋体" w:cs="宋体"/>
            <w:kern w:val="0"/>
          </w:rPr>
          <w:t>#include "agg_rendering_buffer.h"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41" w:author="Unknown"/>
          <w:rFonts w:ascii="宋体" w:eastAsia="宋体" w:hAnsi="宋体" w:cs="宋体"/>
          <w:kern w:val="0"/>
          <w:szCs w:val="21"/>
        </w:rPr>
      </w:pPr>
      <w:ins w:id="42" w:author="Unknown">
        <w:r w:rsidRPr="00F237AD">
          <w:rPr>
            <w:rFonts w:ascii="宋体" w:eastAsia="宋体" w:hAnsi="宋体" w:cs="宋体"/>
            <w:kern w:val="0"/>
          </w:rPr>
          <w:t>#include "agg_rasterizer_scanline_aa.h"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43" w:author="Unknown"/>
          <w:rFonts w:ascii="宋体" w:eastAsia="宋体" w:hAnsi="宋体" w:cs="宋体"/>
          <w:kern w:val="0"/>
          <w:szCs w:val="21"/>
        </w:rPr>
      </w:pPr>
      <w:ins w:id="44" w:author="Unknown">
        <w:r w:rsidRPr="00F237AD">
          <w:rPr>
            <w:rFonts w:ascii="宋体" w:eastAsia="宋体" w:hAnsi="宋体" w:cs="宋体"/>
            <w:kern w:val="0"/>
          </w:rPr>
          <w:t>#include "agg_scanline_u.h"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45" w:author="Unknown"/>
          <w:rFonts w:ascii="宋体" w:eastAsia="宋体" w:hAnsi="宋体" w:cs="宋体"/>
          <w:kern w:val="0"/>
          <w:szCs w:val="21"/>
        </w:rPr>
      </w:pPr>
      <w:ins w:id="46" w:author="Unknown">
        <w:r w:rsidRPr="00F237AD">
          <w:rPr>
            <w:rFonts w:ascii="宋体" w:eastAsia="宋体" w:hAnsi="宋体" w:cs="宋体"/>
            <w:kern w:val="0"/>
          </w:rPr>
          <w:t>#include "agg_renderer_scanline.h"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47" w:author="Unknown"/>
          <w:rFonts w:ascii="宋体" w:eastAsia="宋体" w:hAnsi="宋体" w:cs="宋体"/>
          <w:kern w:val="0"/>
          <w:szCs w:val="21"/>
        </w:rPr>
      </w:pPr>
      <w:ins w:id="48" w:author="Unknown">
        <w:r w:rsidRPr="00F237AD">
          <w:rPr>
            <w:rFonts w:ascii="宋体" w:eastAsia="宋体" w:hAnsi="宋体" w:cs="宋体"/>
            <w:kern w:val="0"/>
          </w:rPr>
          <w:lastRenderedPageBreak/>
          <w:t>#include "agg_pixfmt_rgb.h"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49" w:author="Unknown"/>
          <w:rFonts w:ascii="宋体" w:eastAsia="宋体" w:hAnsi="宋体" w:cs="宋体"/>
          <w:kern w:val="0"/>
          <w:szCs w:val="21"/>
        </w:rPr>
      </w:pPr>
      <w:ins w:id="50" w:author="Unknown">
        <w:r w:rsidRPr="00F237AD">
          <w:rPr>
            <w:rFonts w:ascii="宋体" w:eastAsia="宋体" w:hAnsi="宋体" w:cs="宋体"/>
            <w:kern w:val="0"/>
          </w:rPr>
          <w:t>#include "platform/agg_platform_support.h"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51" w:author="Unknown"/>
          <w:rFonts w:ascii="宋体" w:eastAsia="宋体" w:hAnsi="宋体" w:cs="宋体"/>
          <w:kern w:val="0"/>
          <w:szCs w:val="21"/>
        </w:rPr>
      </w:pPr>
      <w:ins w:id="52" w:author="Unknown">
        <w:r w:rsidRPr="00F237AD">
          <w:rPr>
            <w:rFonts w:ascii="宋体" w:eastAsia="宋体" w:hAnsi="宋体" w:cs="宋体"/>
            <w:kern w:val="0"/>
          </w:rPr>
          <w:t>#include "agg_ellipse.h"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53" w:author="Unknown"/>
          <w:rFonts w:ascii="宋体" w:eastAsia="宋体" w:hAnsi="宋体" w:cs="宋体"/>
          <w:kern w:val="0"/>
          <w:szCs w:val="21"/>
        </w:rPr>
      </w:pPr>
      <w:ins w:id="54" w:author="Unknown">
        <w:r w:rsidRPr="00F237AD">
          <w:rPr>
            <w:rFonts w:ascii="宋体" w:eastAsia="宋体" w:hAnsi="宋体" w:cs="宋体"/>
            <w:kern w:val="0"/>
          </w:rPr>
          <w:t>#include "agg_conv_contour.h"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55" w:author="Unknown"/>
          <w:rFonts w:ascii="宋体" w:eastAsia="宋体" w:hAnsi="宋体" w:cs="宋体"/>
          <w:kern w:val="0"/>
          <w:szCs w:val="21"/>
        </w:rPr>
      </w:pPr>
      <w:ins w:id="56" w:author="Unknown">
        <w:r w:rsidRPr="00F237AD">
          <w:rPr>
            <w:rFonts w:ascii="宋体" w:eastAsia="宋体" w:hAnsi="宋体" w:cs="宋体"/>
            <w:kern w:val="0"/>
          </w:rPr>
          <w:t>#include "agg_conv_stroke.h"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57" w:author="Unknown"/>
          <w:rFonts w:ascii="宋体" w:eastAsia="宋体" w:hAnsi="宋体" w:cs="宋体"/>
          <w:kern w:val="0"/>
          <w:szCs w:val="21"/>
        </w:rPr>
      </w:pPr>
      <w:ins w:id="5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59" w:author="Unknown"/>
          <w:rFonts w:ascii="宋体" w:eastAsia="宋体" w:hAnsi="宋体" w:cs="宋体"/>
          <w:kern w:val="0"/>
          <w:szCs w:val="21"/>
        </w:rPr>
      </w:pPr>
      <w:ins w:id="60" w:author="Unknown">
        <w:r w:rsidRPr="00F237AD">
          <w:rPr>
            <w:rFonts w:ascii="宋体" w:eastAsia="宋体" w:hAnsi="宋体" w:cs="宋体"/>
            <w:kern w:val="0"/>
          </w:rPr>
          <w:t>class</w:t>
        </w:r>
        <w:r w:rsidRPr="00F237AD">
          <w:rPr>
            <w:rFonts w:ascii="宋体" w:eastAsia="宋体" w:hAnsi="宋体" w:cs="宋体"/>
            <w:kern w:val="0"/>
            <w:szCs w:val="21"/>
          </w:rPr>
          <w:t> the_application : </w:t>
        </w:r>
        <w:r w:rsidRPr="00F237AD">
          <w:rPr>
            <w:rFonts w:ascii="宋体" w:eastAsia="宋体" w:hAnsi="宋体" w:cs="宋体"/>
            <w:kern w:val="0"/>
          </w:rPr>
          <w:t>public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agg::platform_support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61" w:author="Unknown"/>
          <w:rFonts w:ascii="宋体" w:eastAsia="宋体" w:hAnsi="宋体" w:cs="宋体"/>
          <w:kern w:val="0"/>
          <w:szCs w:val="21"/>
        </w:rPr>
      </w:pPr>
      <w:ins w:id="6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{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63" w:author="Unknown"/>
          <w:rFonts w:ascii="宋体" w:eastAsia="宋体" w:hAnsi="宋体" w:cs="宋体"/>
          <w:kern w:val="0"/>
          <w:szCs w:val="21"/>
        </w:rPr>
      </w:pPr>
      <w:ins w:id="64" w:author="Unknown">
        <w:r w:rsidRPr="00F237AD">
          <w:rPr>
            <w:rFonts w:ascii="宋体" w:eastAsia="宋体" w:hAnsi="宋体" w:cs="宋体"/>
            <w:kern w:val="0"/>
          </w:rPr>
          <w:t>public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: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65" w:author="Unknown"/>
          <w:rFonts w:ascii="宋体" w:eastAsia="宋体" w:hAnsi="宋体" w:cs="宋体"/>
          <w:kern w:val="0"/>
          <w:szCs w:val="21"/>
        </w:rPr>
      </w:pPr>
      <w:ins w:id="66" w:author="Unknown">
        <w:r w:rsidRPr="00F237AD">
          <w:rPr>
            <w:rFonts w:ascii="宋体" w:eastAsia="宋体" w:hAnsi="宋体" w:cs="宋体"/>
            <w:kern w:val="0"/>
            <w:szCs w:val="21"/>
          </w:rPr>
          <w:t>    the_application(agg::pix_format_e format, </w:t>
        </w:r>
        <w:r w:rsidRPr="00F237AD">
          <w:rPr>
            <w:rFonts w:ascii="宋体" w:eastAsia="宋体" w:hAnsi="宋体" w:cs="宋体"/>
            <w:kern w:val="0"/>
          </w:rPr>
          <w:t>bool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flip_y) :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67" w:author="Unknown"/>
          <w:rFonts w:ascii="宋体" w:eastAsia="宋体" w:hAnsi="宋体" w:cs="宋体"/>
          <w:kern w:val="0"/>
          <w:szCs w:val="21"/>
        </w:rPr>
      </w:pPr>
      <w:ins w:id="6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agg::platform_support(format, flip_y)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69" w:author="Unknown"/>
          <w:rFonts w:ascii="宋体" w:eastAsia="宋体" w:hAnsi="宋体" w:cs="宋体"/>
          <w:kern w:val="0"/>
          <w:szCs w:val="21"/>
        </w:rPr>
      </w:pPr>
      <w:ins w:id="70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{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71" w:author="Unknown"/>
          <w:rFonts w:ascii="宋体" w:eastAsia="宋体" w:hAnsi="宋体" w:cs="宋体"/>
          <w:kern w:val="0"/>
          <w:szCs w:val="21"/>
        </w:rPr>
      </w:pPr>
      <w:ins w:id="7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}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73" w:author="Unknown"/>
          <w:rFonts w:ascii="宋体" w:eastAsia="宋体" w:hAnsi="宋体" w:cs="宋体"/>
          <w:kern w:val="0"/>
          <w:szCs w:val="21"/>
        </w:rPr>
      </w:pPr>
      <w:ins w:id="74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75" w:author="Unknown"/>
          <w:rFonts w:ascii="宋体" w:eastAsia="宋体" w:hAnsi="宋体" w:cs="宋体"/>
          <w:kern w:val="0"/>
          <w:szCs w:val="21"/>
        </w:rPr>
      </w:pPr>
      <w:ins w:id="76" w:author="Unknown">
        <w:r w:rsidRPr="00F237AD">
          <w:rPr>
            <w:rFonts w:ascii="宋体" w:eastAsia="宋体" w:hAnsi="宋体" w:cs="宋体"/>
            <w:kern w:val="0"/>
            <w:szCs w:val="21"/>
          </w:rPr>
          <w:t>    </w:t>
        </w:r>
        <w:r w:rsidRPr="00F237AD">
          <w:rPr>
            <w:rFonts w:ascii="宋体" w:eastAsia="宋体" w:hAnsi="宋体" w:cs="宋体"/>
            <w:kern w:val="0"/>
          </w:rPr>
          <w:t>virtual</w:t>
        </w:r>
        <w:r w:rsidRPr="00F237AD">
          <w:rPr>
            <w:rFonts w:ascii="宋体" w:eastAsia="宋体" w:hAnsi="宋体" w:cs="宋体"/>
            <w:kern w:val="0"/>
            <w:szCs w:val="21"/>
          </w:rPr>
          <w:t> </w:t>
        </w:r>
        <w:r w:rsidRPr="00F237AD">
          <w:rPr>
            <w:rFonts w:ascii="宋体" w:eastAsia="宋体" w:hAnsi="宋体" w:cs="宋体"/>
            <w:kern w:val="0"/>
          </w:rPr>
          <w:t>void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on_draw()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77" w:author="Unknown"/>
          <w:rFonts w:ascii="宋体" w:eastAsia="宋体" w:hAnsi="宋体" w:cs="宋体"/>
          <w:kern w:val="0"/>
          <w:szCs w:val="21"/>
        </w:rPr>
      </w:pPr>
      <w:ins w:id="7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{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79" w:author="Unknown"/>
          <w:rFonts w:ascii="宋体" w:eastAsia="宋体" w:hAnsi="宋体" w:cs="宋体"/>
          <w:kern w:val="0"/>
          <w:szCs w:val="21"/>
        </w:rPr>
      </w:pPr>
      <w:ins w:id="80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//Rendering Buffer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81" w:author="Unknown"/>
          <w:rFonts w:ascii="宋体" w:eastAsia="宋体" w:hAnsi="宋体" w:cs="宋体"/>
          <w:kern w:val="0"/>
          <w:szCs w:val="21"/>
        </w:rPr>
      </w:pPr>
      <w:ins w:id="8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agg::rendering_buffer &amp;rbuf = rbuf_window();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83" w:author="Unknown"/>
          <w:rFonts w:ascii="宋体" w:eastAsia="宋体" w:hAnsi="宋体" w:cs="宋体"/>
          <w:kern w:val="0"/>
          <w:szCs w:val="21"/>
        </w:rPr>
      </w:pPr>
      <w:ins w:id="84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agg::pixfmt_bgr24 pixf(rbuf);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85" w:author="Unknown"/>
          <w:rFonts w:ascii="宋体" w:eastAsia="宋体" w:hAnsi="宋体" w:cs="宋体"/>
          <w:kern w:val="0"/>
          <w:szCs w:val="21"/>
        </w:rPr>
      </w:pPr>
      <w:ins w:id="86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87" w:author="Unknown"/>
          <w:rFonts w:ascii="宋体" w:eastAsia="宋体" w:hAnsi="宋体" w:cs="宋体"/>
          <w:kern w:val="0"/>
          <w:szCs w:val="21"/>
        </w:rPr>
      </w:pPr>
      <w:ins w:id="88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// Renderers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89" w:author="Unknown"/>
          <w:rFonts w:ascii="宋体" w:eastAsia="宋体" w:hAnsi="宋体" w:cs="宋体"/>
          <w:kern w:val="0"/>
          <w:szCs w:val="21"/>
        </w:rPr>
      </w:pPr>
      <w:ins w:id="90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typedef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agg::renderer_base&lt;agg::pixfmt_bgr24&gt; renderer_base_type;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91" w:author="Unknown"/>
          <w:rFonts w:ascii="宋体" w:eastAsia="宋体" w:hAnsi="宋体" w:cs="宋体"/>
          <w:kern w:val="0"/>
          <w:szCs w:val="21"/>
        </w:rPr>
      </w:pPr>
      <w:ins w:id="9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renderer_base_type renb(pixf);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93" w:author="Unknown"/>
          <w:rFonts w:ascii="宋体" w:eastAsia="宋体" w:hAnsi="宋体" w:cs="宋体"/>
          <w:kern w:val="0"/>
          <w:szCs w:val="21"/>
        </w:rPr>
      </w:pPr>
      <w:ins w:id="94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95" w:author="Unknown"/>
          <w:rFonts w:ascii="宋体" w:eastAsia="宋体" w:hAnsi="宋体" w:cs="宋体"/>
          <w:kern w:val="0"/>
          <w:szCs w:val="21"/>
        </w:rPr>
      </w:pPr>
      <w:ins w:id="96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typedef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agg::renderer_scanline_aa_solid&lt;renderer_base_type&gt; renderer_scanline_type;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97" w:author="Unknown"/>
          <w:rFonts w:ascii="宋体" w:eastAsia="宋体" w:hAnsi="宋体" w:cs="宋体"/>
          <w:kern w:val="0"/>
          <w:szCs w:val="21"/>
        </w:rPr>
      </w:pPr>
      <w:ins w:id="9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renderer_scanline_type rensl(renb);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99" w:author="Unknown"/>
          <w:rFonts w:ascii="宋体" w:eastAsia="宋体" w:hAnsi="宋体" w:cs="宋体"/>
          <w:kern w:val="0"/>
          <w:szCs w:val="21"/>
        </w:rPr>
      </w:pPr>
      <w:ins w:id="100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01" w:author="Unknown"/>
          <w:rFonts w:ascii="宋体" w:eastAsia="宋体" w:hAnsi="宋体" w:cs="宋体"/>
          <w:kern w:val="0"/>
          <w:szCs w:val="21"/>
        </w:rPr>
      </w:pPr>
      <w:ins w:id="102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// Vertex Source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03" w:author="Unknown"/>
          <w:rFonts w:ascii="宋体" w:eastAsia="宋体" w:hAnsi="宋体" w:cs="宋体"/>
          <w:kern w:val="0"/>
          <w:szCs w:val="21"/>
        </w:rPr>
      </w:pPr>
      <w:ins w:id="104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agg::ellipse ell(100,100,50,50);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05" w:author="Unknown"/>
          <w:rFonts w:ascii="宋体" w:eastAsia="宋体" w:hAnsi="宋体" w:cs="宋体"/>
          <w:kern w:val="0"/>
          <w:szCs w:val="21"/>
        </w:rPr>
      </w:pPr>
      <w:ins w:id="106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07" w:author="Unknown"/>
          <w:rFonts w:ascii="宋体" w:eastAsia="宋体" w:hAnsi="宋体" w:cs="宋体"/>
          <w:kern w:val="0"/>
          <w:szCs w:val="21"/>
        </w:rPr>
      </w:pPr>
      <w:ins w:id="108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// Coordinate conversion pipeline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09" w:author="Unknown"/>
          <w:rFonts w:ascii="宋体" w:eastAsia="宋体" w:hAnsi="宋体" w:cs="宋体"/>
          <w:kern w:val="0"/>
          <w:szCs w:val="21"/>
        </w:rPr>
      </w:pPr>
      <w:ins w:id="110" w:author="Unknown">
        <w:r w:rsidRPr="00F237AD">
          <w:rPr>
            <w:rFonts w:ascii="宋体" w:eastAsia="宋体" w:hAnsi="宋体" w:cs="宋体"/>
            <w:kern w:val="0"/>
            <w:szCs w:val="21"/>
          </w:rPr>
          <w:lastRenderedPageBreak/>
          <w:t>        </w:t>
        </w:r>
        <w:r w:rsidRPr="00F237AD">
          <w:rPr>
            <w:rFonts w:ascii="宋体" w:eastAsia="宋体" w:hAnsi="宋体" w:cs="宋体"/>
            <w:kern w:val="0"/>
          </w:rPr>
          <w:t>typedef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agg::conv_contour&lt;agg::ellipse&gt; ell_cc_type;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11" w:author="Unknown"/>
          <w:rFonts w:ascii="宋体" w:eastAsia="宋体" w:hAnsi="宋体" w:cs="宋体"/>
          <w:kern w:val="0"/>
          <w:szCs w:val="21"/>
        </w:rPr>
      </w:pPr>
      <w:ins w:id="11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ell_cc_type ccell(ell);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13" w:author="Unknown"/>
          <w:rFonts w:ascii="宋体" w:eastAsia="宋体" w:hAnsi="宋体" w:cs="宋体"/>
          <w:kern w:val="0"/>
          <w:szCs w:val="21"/>
        </w:rPr>
      </w:pPr>
      <w:ins w:id="114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15" w:author="Unknown"/>
          <w:rFonts w:ascii="宋体" w:eastAsia="宋体" w:hAnsi="宋体" w:cs="宋体"/>
          <w:kern w:val="0"/>
          <w:szCs w:val="21"/>
        </w:rPr>
      </w:pPr>
      <w:ins w:id="116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typedef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agg::conv_stroke&lt;ell_cc_type&gt; ell_cc_cs_type;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17" w:author="Unknown"/>
          <w:rFonts w:ascii="宋体" w:eastAsia="宋体" w:hAnsi="宋体" w:cs="宋体"/>
          <w:kern w:val="0"/>
          <w:szCs w:val="21"/>
        </w:rPr>
      </w:pPr>
      <w:ins w:id="11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ell_cc_cs_type csccell(ccell);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19" w:author="Unknown"/>
          <w:rFonts w:ascii="宋体" w:eastAsia="宋体" w:hAnsi="宋体" w:cs="宋体"/>
          <w:kern w:val="0"/>
          <w:szCs w:val="21"/>
        </w:rPr>
      </w:pPr>
      <w:ins w:id="120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21" w:author="Unknown"/>
          <w:rFonts w:ascii="宋体" w:eastAsia="宋体" w:hAnsi="宋体" w:cs="宋体"/>
          <w:kern w:val="0"/>
          <w:szCs w:val="21"/>
        </w:rPr>
      </w:pPr>
      <w:ins w:id="122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// Scanline Rasterizer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23" w:author="Unknown"/>
          <w:rFonts w:ascii="宋体" w:eastAsia="宋体" w:hAnsi="宋体" w:cs="宋体"/>
          <w:kern w:val="0"/>
          <w:szCs w:val="21"/>
        </w:rPr>
      </w:pPr>
      <w:ins w:id="124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agg::rasterizer_scanline_aa&lt;&gt; ras;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25" w:author="Unknown"/>
          <w:rFonts w:ascii="宋体" w:eastAsia="宋体" w:hAnsi="宋体" w:cs="宋体"/>
          <w:kern w:val="0"/>
          <w:szCs w:val="21"/>
        </w:rPr>
      </w:pPr>
      <w:ins w:id="126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agg::scanline_u8 sl;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27" w:author="Unknown"/>
          <w:rFonts w:ascii="宋体" w:eastAsia="宋体" w:hAnsi="宋体" w:cs="宋体"/>
          <w:kern w:val="0"/>
          <w:szCs w:val="21"/>
        </w:rPr>
      </w:pPr>
      <w:ins w:id="12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29" w:author="Unknown"/>
          <w:rFonts w:ascii="宋体" w:eastAsia="宋体" w:hAnsi="宋体" w:cs="宋体"/>
          <w:kern w:val="0"/>
          <w:szCs w:val="21"/>
        </w:rPr>
      </w:pPr>
      <w:ins w:id="130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// Draw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31" w:author="Unknown"/>
          <w:rFonts w:ascii="宋体" w:eastAsia="宋体" w:hAnsi="宋体" w:cs="宋体"/>
          <w:kern w:val="0"/>
          <w:szCs w:val="21"/>
        </w:rPr>
      </w:pPr>
      <w:ins w:id="13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renb.clear(agg::rgba8(255,255,255));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33" w:author="Unknown"/>
          <w:rFonts w:ascii="宋体" w:eastAsia="宋体" w:hAnsi="宋体" w:cs="宋体"/>
          <w:kern w:val="0"/>
          <w:szCs w:val="21"/>
        </w:rPr>
      </w:pPr>
      <w:ins w:id="134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for</w:t>
        </w:r>
        <w:r w:rsidRPr="00F237AD">
          <w:rPr>
            <w:rFonts w:ascii="宋体" w:eastAsia="宋体" w:hAnsi="宋体" w:cs="宋体"/>
            <w:kern w:val="0"/>
            <w:szCs w:val="21"/>
          </w:rPr>
          <w:t>(</w:t>
        </w:r>
        <w:r w:rsidRPr="00F237AD">
          <w:rPr>
            <w:rFonts w:ascii="宋体" w:eastAsia="宋体" w:hAnsi="宋体" w:cs="宋体"/>
            <w:kern w:val="0"/>
          </w:rPr>
          <w:t>int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i=0; i&lt;5; i++)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35" w:author="Unknown"/>
          <w:rFonts w:ascii="宋体" w:eastAsia="宋体" w:hAnsi="宋体" w:cs="宋体"/>
          <w:kern w:val="0"/>
          <w:szCs w:val="21"/>
        </w:rPr>
      </w:pPr>
      <w:ins w:id="136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{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37" w:author="Unknown"/>
          <w:rFonts w:ascii="宋体" w:eastAsia="宋体" w:hAnsi="宋体" w:cs="宋体"/>
          <w:kern w:val="0"/>
          <w:szCs w:val="21"/>
        </w:rPr>
      </w:pPr>
      <w:ins w:id="13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    ccell.width(i*20);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39" w:author="Unknown"/>
          <w:rFonts w:ascii="宋体" w:eastAsia="宋体" w:hAnsi="宋体" w:cs="宋体"/>
          <w:kern w:val="0"/>
          <w:szCs w:val="21"/>
        </w:rPr>
      </w:pPr>
      <w:ins w:id="140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    ras.add_path(csccell);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41" w:author="Unknown"/>
          <w:rFonts w:ascii="宋体" w:eastAsia="宋体" w:hAnsi="宋体" w:cs="宋体"/>
          <w:kern w:val="0"/>
          <w:szCs w:val="21"/>
        </w:rPr>
      </w:pPr>
      <w:ins w:id="14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    rensl.color( agg::rgba8(0,0,i*50));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43" w:author="Unknown"/>
          <w:rFonts w:ascii="宋体" w:eastAsia="宋体" w:hAnsi="宋体" w:cs="宋体"/>
          <w:kern w:val="0"/>
          <w:szCs w:val="21"/>
        </w:rPr>
      </w:pPr>
      <w:ins w:id="144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    agg::render_scanlines(ras,sl,rensl);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45" w:author="Unknown"/>
          <w:rFonts w:ascii="宋体" w:eastAsia="宋体" w:hAnsi="宋体" w:cs="宋体"/>
          <w:kern w:val="0"/>
          <w:szCs w:val="21"/>
        </w:rPr>
      </w:pPr>
      <w:ins w:id="146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    }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47" w:author="Unknown"/>
          <w:rFonts w:ascii="宋体" w:eastAsia="宋体" w:hAnsi="宋体" w:cs="宋体"/>
          <w:kern w:val="0"/>
          <w:szCs w:val="21"/>
        </w:rPr>
      </w:pPr>
      <w:ins w:id="14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}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49" w:author="Unknown"/>
          <w:rFonts w:ascii="宋体" w:eastAsia="宋体" w:hAnsi="宋体" w:cs="宋体"/>
          <w:kern w:val="0"/>
          <w:szCs w:val="21"/>
        </w:rPr>
      </w:pPr>
      <w:ins w:id="150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};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51" w:author="Unknown"/>
          <w:rFonts w:ascii="宋体" w:eastAsia="宋体" w:hAnsi="宋体" w:cs="宋体"/>
          <w:kern w:val="0"/>
          <w:szCs w:val="21"/>
        </w:rPr>
      </w:pPr>
      <w:ins w:id="15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53" w:author="Unknown"/>
          <w:rFonts w:ascii="宋体" w:eastAsia="宋体" w:hAnsi="宋体" w:cs="宋体"/>
          <w:kern w:val="0"/>
          <w:szCs w:val="21"/>
        </w:rPr>
      </w:pPr>
      <w:ins w:id="154" w:author="Unknown">
        <w:r w:rsidRPr="00F237AD">
          <w:rPr>
            <w:rFonts w:ascii="宋体" w:eastAsia="宋体" w:hAnsi="宋体" w:cs="宋体"/>
            <w:kern w:val="0"/>
          </w:rPr>
          <w:t>int</w:t>
        </w:r>
        <w:r w:rsidRPr="00F237AD">
          <w:rPr>
            <w:rFonts w:ascii="宋体" w:eastAsia="宋体" w:hAnsi="宋体" w:cs="宋体"/>
            <w:kern w:val="0"/>
            <w:szCs w:val="21"/>
          </w:rPr>
          <w:t> agg_main(</w:t>
        </w:r>
        <w:r w:rsidRPr="00F237AD">
          <w:rPr>
            <w:rFonts w:ascii="宋体" w:eastAsia="宋体" w:hAnsi="宋体" w:cs="宋体"/>
            <w:kern w:val="0"/>
          </w:rPr>
          <w:t>int</w:t>
        </w:r>
        <w:r w:rsidRPr="00F237AD">
          <w:rPr>
            <w:rFonts w:ascii="宋体" w:eastAsia="宋体" w:hAnsi="宋体" w:cs="宋体"/>
            <w:kern w:val="0"/>
            <w:szCs w:val="21"/>
          </w:rPr>
          <w:t> argc, </w:t>
        </w:r>
        <w:r w:rsidRPr="00F237AD">
          <w:rPr>
            <w:rFonts w:ascii="宋体" w:eastAsia="宋体" w:hAnsi="宋体" w:cs="宋体"/>
            <w:kern w:val="0"/>
          </w:rPr>
          <w:t>char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* argv[])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55" w:author="Unknown"/>
          <w:rFonts w:ascii="宋体" w:eastAsia="宋体" w:hAnsi="宋体" w:cs="宋体"/>
          <w:kern w:val="0"/>
          <w:szCs w:val="21"/>
        </w:rPr>
      </w:pPr>
      <w:ins w:id="156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{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57" w:author="Unknown"/>
          <w:rFonts w:ascii="宋体" w:eastAsia="宋体" w:hAnsi="宋体" w:cs="宋体"/>
          <w:kern w:val="0"/>
          <w:szCs w:val="21"/>
        </w:rPr>
      </w:pPr>
      <w:ins w:id="158" w:author="Unknown">
        <w:r w:rsidRPr="00F237AD">
          <w:rPr>
            <w:rFonts w:ascii="宋体" w:eastAsia="宋体" w:hAnsi="宋体" w:cs="宋体"/>
            <w:kern w:val="0"/>
            <w:szCs w:val="21"/>
          </w:rPr>
          <w:t>    the_application app(agg::pix_format_bgr24, </w:t>
        </w:r>
        <w:r w:rsidRPr="00F237AD">
          <w:rPr>
            <w:rFonts w:ascii="宋体" w:eastAsia="宋体" w:hAnsi="宋体" w:cs="宋体"/>
            <w:kern w:val="0"/>
          </w:rPr>
          <w:t>false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59" w:author="Unknown"/>
          <w:rFonts w:ascii="宋体" w:eastAsia="宋体" w:hAnsi="宋体" w:cs="宋体"/>
          <w:kern w:val="0"/>
          <w:szCs w:val="21"/>
        </w:rPr>
      </w:pPr>
      <w:ins w:id="160" w:author="Unknown">
        <w:r w:rsidRPr="00F237AD">
          <w:rPr>
            <w:rFonts w:ascii="宋体" w:eastAsia="宋体" w:hAnsi="宋体" w:cs="宋体"/>
            <w:kern w:val="0"/>
            <w:szCs w:val="21"/>
          </w:rPr>
          <w:t>    app.caption(</w:t>
        </w:r>
        <w:r w:rsidRPr="00F237AD">
          <w:rPr>
            <w:rFonts w:ascii="宋体" w:eastAsia="宋体" w:hAnsi="宋体" w:cs="宋体"/>
            <w:kern w:val="0"/>
          </w:rPr>
          <w:t>"AGG Example. Anti-Aliasing Demo"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61" w:author="Unknown"/>
          <w:rFonts w:ascii="宋体" w:eastAsia="宋体" w:hAnsi="宋体" w:cs="宋体"/>
          <w:kern w:val="0"/>
          <w:szCs w:val="21"/>
        </w:rPr>
      </w:pPr>
      <w:ins w:id="16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63" w:author="Unknown"/>
          <w:rFonts w:ascii="宋体" w:eastAsia="宋体" w:hAnsi="宋体" w:cs="宋体"/>
          <w:kern w:val="0"/>
          <w:szCs w:val="21"/>
        </w:rPr>
      </w:pPr>
      <w:ins w:id="164" w:author="Unknown">
        <w:r w:rsidRPr="00F237AD">
          <w:rPr>
            <w:rFonts w:ascii="宋体" w:eastAsia="宋体" w:hAnsi="宋体" w:cs="宋体"/>
            <w:kern w:val="0"/>
            <w:szCs w:val="21"/>
          </w:rPr>
          <w:t>    </w:t>
        </w:r>
        <w:r w:rsidRPr="00F237AD">
          <w:rPr>
            <w:rFonts w:ascii="宋体" w:eastAsia="宋体" w:hAnsi="宋体" w:cs="宋体"/>
            <w:kern w:val="0"/>
          </w:rPr>
          <w:t>if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(app.init(600, 400, agg::window_resize))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65" w:author="Unknown"/>
          <w:rFonts w:ascii="宋体" w:eastAsia="宋体" w:hAnsi="宋体" w:cs="宋体"/>
          <w:kern w:val="0"/>
          <w:szCs w:val="21"/>
        </w:rPr>
      </w:pPr>
      <w:ins w:id="166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{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67" w:author="Unknown"/>
          <w:rFonts w:ascii="宋体" w:eastAsia="宋体" w:hAnsi="宋体" w:cs="宋体"/>
          <w:kern w:val="0"/>
          <w:szCs w:val="21"/>
        </w:rPr>
      </w:pPr>
      <w:ins w:id="168" w:author="Unknown">
        <w:r w:rsidRPr="00F237AD">
          <w:rPr>
            <w:rFonts w:ascii="宋体" w:eastAsia="宋体" w:hAnsi="宋体" w:cs="宋体"/>
            <w:kern w:val="0"/>
            <w:szCs w:val="21"/>
          </w:rPr>
          <w:t>        </w:t>
        </w:r>
        <w:r w:rsidRPr="00F237AD">
          <w:rPr>
            <w:rFonts w:ascii="宋体" w:eastAsia="宋体" w:hAnsi="宋体" w:cs="宋体"/>
            <w:kern w:val="0"/>
          </w:rPr>
          <w:t>return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app.run();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69" w:author="Unknown"/>
          <w:rFonts w:ascii="宋体" w:eastAsia="宋体" w:hAnsi="宋体" w:cs="宋体"/>
          <w:kern w:val="0"/>
          <w:szCs w:val="21"/>
        </w:rPr>
      </w:pPr>
      <w:ins w:id="170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    }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71" w:author="Unknown"/>
          <w:rFonts w:ascii="宋体" w:eastAsia="宋体" w:hAnsi="宋体" w:cs="宋体"/>
          <w:kern w:val="0"/>
          <w:szCs w:val="21"/>
        </w:rPr>
      </w:pPr>
      <w:ins w:id="172" w:author="Unknown">
        <w:r w:rsidRPr="00F237AD">
          <w:rPr>
            <w:rFonts w:ascii="宋体" w:eastAsia="宋体" w:hAnsi="宋体" w:cs="宋体"/>
            <w:kern w:val="0"/>
            <w:szCs w:val="21"/>
          </w:rPr>
          <w:t>    </w:t>
        </w:r>
        <w:r w:rsidRPr="00F237AD">
          <w:rPr>
            <w:rFonts w:ascii="宋体" w:eastAsia="宋体" w:hAnsi="宋体" w:cs="宋体"/>
            <w:kern w:val="0"/>
          </w:rPr>
          <w:t>return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 -1; </w:t>
        </w:r>
      </w:ins>
    </w:p>
    <w:p w:rsidR="00F237AD" w:rsidRPr="00F237AD" w:rsidRDefault="00F237AD" w:rsidP="00F237AD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73" w:author="Unknown"/>
          <w:rFonts w:ascii="宋体" w:eastAsia="宋体" w:hAnsi="宋体" w:cs="宋体"/>
          <w:kern w:val="0"/>
          <w:szCs w:val="21"/>
        </w:rPr>
      </w:pPr>
      <w:ins w:id="174" w:author="Unknown">
        <w:r w:rsidRPr="00F237AD">
          <w:rPr>
            <w:rFonts w:ascii="宋体" w:eastAsia="宋体" w:hAnsi="宋体" w:cs="宋体"/>
            <w:kern w:val="0"/>
            <w:szCs w:val="21"/>
          </w:rPr>
          <w:lastRenderedPageBreak/>
          <w:t xml:space="preserve">} </w:t>
        </w:r>
      </w:ins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 w:line="432" w:lineRule="atLeast"/>
        <w:ind w:firstLine="480"/>
        <w:jc w:val="left"/>
        <w:rPr>
          <w:ins w:id="175" w:author="Unknown"/>
          <w:rFonts w:ascii="宋体" w:eastAsia="宋体" w:hAnsi="宋体" w:cs="宋体"/>
          <w:kern w:val="0"/>
          <w:szCs w:val="21"/>
        </w:rPr>
      </w:pPr>
      <w:ins w:id="176" w:author="Unknown">
        <w:r w:rsidRPr="00F237AD">
          <w:rPr>
            <w:rFonts w:ascii="宋体" w:eastAsia="宋体" w:hAnsi="宋体" w:cs="宋体"/>
            <w:kern w:val="0"/>
            <w:szCs w:val="21"/>
          </w:rPr>
          <w:t>编译这段代码的方法是（以VC为例）：</w:t>
        </w:r>
      </w:ins>
    </w:p>
    <w:p w:rsidR="00F237AD" w:rsidRPr="00F237AD" w:rsidRDefault="00F237AD" w:rsidP="00F237AD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77" w:author="Unknown"/>
          <w:rFonts w:ascii="宋体" w:eastAsia="宋体" w:hAnsi="宋体" w:cs="宋体"/>
          <w:kern w:val="0"/>
          <w:szCs w:val="21"/>
        </w:rPr>
      </w:pPr>
      <w:ins w:id="178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新建空白GUI项目（就是有WinMain的项目） </w:t>
        </w:r>
      </w:ins>
    </w:p>
    <w:p w:rsidR="00F237AD" w:rsidRPr="00F237AD" w:rsidRDefault="00F237AD" w:rsidP="00F237AD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79" w:author="Unknown"/>
          <w:rFonts w:ascii="宋体" w:eastAsia="宋体" w:hAnsi="宋体" w:cs="宋体"/>
          <w:kern w:val="0"/>
          <w:szCs w:val="21"/>
        </w:rPr>
      </w:pPr>
      <w:ins w:id="180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把[AGG]\src里所有*.cpp加入到项目中 </w:t>
        </w:r>
      </w:ins>
    </w:p>
    <w:p w:rsidR="00F237AD" w:rsidRPr="00F237AD" w:rsidRDefault="00F237AD" w:rsidP="00F237AD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81" w:author="Unknown"/>
          <w:rFonts w:ascii="宋体" w:eastAsia="宋体" w:hAnsi="宋体" w:cs="宋体"/>
          <w:kern w:val="0"/>
          <w:szCs w:val="21"/>
        </w:rPr>
      </w:pPr>
      <w:ins w:id="182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把[AGG]\src\platform\Win32\*.cpp加入到项目中 </w:t>
        </w:r>
      </w:ins>
    </w:p>
    <w:p w:rsidR="00F237AD" w:rsidRPr="00F237AD" w:rsidRDefault="00F237AD" w:rsidP="00F237AD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83" w:author="Unknown"/>
          <w:rFonts w:ascii="宋体" w:eastAsia="宋体" w:hAnsi="宋体" w:cs="宋体"/>
          <w:kern w:val="0"/>
          <w:szCs w:val="21"/>
        </w:rPr>
      </w:pPr>
      <w:ins w:id="184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Ctrl+C/Ctrl+V 上面的代码 </w:t>
        </w:r>
      </w:ins>
    </w:p>
    <w:p w:rsidR="00F237AD" w:rsidRPr="00F237AD" w:rsidRDefault="00F237AD" w:rsidP="00F237AD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85" w:author="Unknown"/>
          <w:rFonts w:ascii="宋体" w:eastAsia="宋体" w:hAnsi="宋体" w:cs="宋体"/>
          <w:kern w:val="0"/>
          <w:szCs w:val="21"/>
        </w:rPr>
      </w:pPr>
      <w:ins w:id="186" w:author="Unknown">
        <w:r w:rsidRPr="00F237AD">
          <w:rPr>
            <w:rFonts w:ascii="宋体" w:eastAsia="宋体" w:hAnsi="宋体" w:cs="宋体"/>
            <w:kern w:val="0"/>
            <w:szCs w:val="21"/>
          </w:rPr>
          <w:t xml:space="preserve">编译！ </w:t>
        </w:r>
      </w:ins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 w:line="432" w:lineRule="atLeast"/>
        <w:ind w:firstLine="480"/>
        <w:jc w:val="left"/>
        <w:rPr>
          <w:ins w:id="187" w:author="Unknown"/>
          <w:rFonts w:ascii="宋体" w:eastAsia="宋体" w:hAnsi="宋体" w:cs="宋体"/>
          <w:kern w:val="0"/>
          <w:szCs w:val="21"/>
        </w:rPr>
      </w:pPr>
      <w:ins w:id="188" w:author="Unknown">
        <w:r w:rsidRPr="00F237AD">
          <w:rPr>
            <w:rFonts w:ascii="宋体" w:eastAsia="宋体" w:hAnsi="宋体" w:cs="宋体"/>
            <w:kern w:val="0"/>
            <w:szCs w:val="21"/>
          </w:rPr>
          <w:t>显示效果：</w:t>
        </w:r>
      </w:ins>
    </w:p>
    <w:p w:rsidR="00F237AD" w:rsidRPr="00F237AD" w:rsidRDefault="00F237AD" w:rsidP="00F237AD">
      <w:pPr>
        <w:widowControl/>
        <w:shd w:val="clear" w:color="auto" w:fill="FFFFFF"/>
        <w:wordWrap w:val="0"/>
        <w:jc w:val="left"/>
        <w:rPr>
          <w:ins w:id="189" w:author="Unknown"/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81200" cy="2228850"/>
            <wp:effectExtent l="19050" t="0" r="0" b="0"/>
            <wp:docPr id="10" name="图片 10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 w:line="432" w:lineRule="atLeast"/>
        <w:ind w:firstLine="480"/>
        <w:jc w:val="left"/>
        <w:rPr>
          <w:ins w:id="190" w:author="Unknown"/>
          <w:rFonts w:ascii="宋体" w:eastAsia="宋体" w:hAnsi="宋体" w:cs="宋体"/>
          <w:kern w:val="0"/>
          <w:szCs w:val="21"/>
        </w:rPr>
      </w:pPr>
      <w:ins w:id="191" w:author="Unknown">
        <w:r w:rsidRPr="00F237AD">
          <w:rPr>
            <w:rFonts w:ascii="宋体" w:eastAsia="宋体" w:hAnsi="宋体" w:cs="宋体"/>
            <w:kern w:val="0"/>
            <w:szCs w:val="21"/>
          </w:rPr>
          <w:t>我们先不管agg_main及agg::platform_support的问题，实际上agg::platform_support只是AGG给我们方便显示AGG图形用的，真正应用时几乎不会用到（后面会讲到怎样把AGG图形画到HDC上）。</w:t>
        </w:r>
      </w:ins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 w:line="432" w:lineRule="atLeast"/>
        <w:ind w:firstLine="480"/>
        <w:jc w:val="left"/>
        <w:rPr>
          <w:ins w:id="192" w:author="Unknown"/>
          <w:rFonts w:ascii="宋体" w:eastAsia="宋体" w:hAnsi="宋体" w:cs="宋体"/>
          <w:kern w:val="0"/>
          <w:szCs w:val="21"/>
        </w:rPr>
      </w:pPr>
      <w:ins w:id="193" w:author="Unknown">
        <w:r w:rsidRPr="00F237AD">
          <w:rPr>
            <w:rFonts w:ascii="宋体" w:eastAsia="宋体" w:hAnsi="宋体" w:cs="宋体"/>
            <w:kern w:val="0"/>
            <w:szCs w:val="21"/>
          </w:rPr>
          <w:t>现在我们只需要知道这个框架可以生成一个窗体，当窗体重画时会调用</w:t>
        </w:r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virtual void on_draw()</w:t>
        </w:r>
        <w:r w:rsidRPr="00F237AD">
          <w:rPr>
            <w:rFonts w:ascii="宋体" w:eastAsia="宋体" w:hAnsi="宋体" w:cs="宋体"/>
            <w:kern w:val="0"/>
            <w:szCs w:val="21"/>
          </w:rPr>
          <w:t>就行了。</w:t>
        </w:r>
      </w:ins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 w:line="432" w:lineRule="atLeast"/>
        <w:ind w:firstLine="480"/>
        <w:jc w:val="left"/>
        <w:rPr>
          <w:ins w:id="194" w:author="Unknown"/>
          <w:rFonts w:ascii="宋体" w:eastAsia="宋体" w:hAnsi="宋体" w:cs="宋体"/>
          <w:kern w:val="0"/>
          <w:szCs w:val="21"/>
        </w:rPr>
      </w:pPr>
      <w:ins w:id="195" w:author="Unknown">
        <w:r w:rsidRPr="00F237AD">
          <w:rPr>
            <w:rFonts w:ascii="宋体" w:eastAsia="宋体" w:hAnsi="宋体" w:cs="宋体"/>
            <w:kern w:val="0"/>
            <w:szCs w:val="21"/>
          </w:rPr>
          <w:t>现在直接从</w:t>
        </w:r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on_draw()</w:t>
        </w:r>
        <w:r w:rsidRPr="00F237AD">
          <w:rPr>
            <w:rFonts w:ascii="宋体" w:eastAsia="宋体" w:hAnsi="宋体" w:cs="宋体"/>
            <w:kern w:val="0"/>
            <w:szCs w:val="21"/>
          </w:rPr>
          <w:t>开始看</w:t>
        </w:r>
      </w:ins>
    </w:p>
    <w:p w:rsidR="00F237AD" w:rsidRPr="00F237AD" w:rsidRDefault="00F237AD" w:rsidP="00F237AD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96" w:author="Unknown"/>
          <w:rFonts w:ascii="宋体" w:eastAsia="宋体" w:hAnsi="宋体" w:cs="宋体"/>
          <w:kern w:val="0"/>
          <w:szCs w:val="21"/>
        </w:rPr>
      </w:pPr>
      <w:ins w:id="197" w:author="Unknown">
        <w:r w:rsidRPr="00F237AD">
          <w:rPr>
            <w:rFonts w:ascii="宋体" w:eastAsia="宋体" w:hAnsi="宋体" w:cs="宋体"/>
            <w:kern w:val="0"/>
            <w:szCs w:val="21"/>
          </w:rPr>
          <w:t>通过</w:t>
        </w:r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rbuf_window()</w:t>
        </w:r>
        <w:r w:rsidRPr="00F237AD">
          <w:rPr>
            <w:rFonts w:ascii="宋体" w:eastAsia="宋体" w:hAnsi="宋体" w:cs="宋体"/>
            <w:kern w:val="0"/>
            <w:szCs w:val="21"/>
          </w:rPr>
          <w:t>方法得到一个agg::rendering_buffer，它就是“</w:t>
        </w:r>
        <w:r w:rsidRPr="00F237AD">
          <w:rPr>
            <w:rFonts w:ascii="宋体" w:eastAsia="宋体" w:hAnsi="宋体" w:cs="宋体"/>
            <w:b/>
            <w:bCs/>
            <w:kern w:val="0"/>
          </w:rPr>
          <w:t>Rendering Buffer</w:t>
        </w:r>
        <w:r w:rsidRPr="00F237AD">
          <w:rPr>
            <w:rFonts w:ascii="宋体" w:eastAsia="宋体" w:hAnsi="宋体" w:cs="宋体"/>
            <w:kern w:val="0"/>
            <w:szCs w:val="21"/>
          </w:rPr>
          <w:t>”，是一块用于存放图像的内存块。通过</w:t>
        </w:r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pixfmt_bgr24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包装，我们就可以以像素为单位存取图像。 </w:t>
        </w:r>
      </w:ins>
    </w:p>
    <w:p w:rsidR="00F237AD" w:rsidRPr="00F237AD" w:rsidRDefault="00F237AD" w:rsidP="00F237AD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198" w:author="Unknown"/>
          <w:rFonts w:ascii="宋体" w:eastAsia="宋体" w:hAnsi="宋体" w:cs="宋体"/>
          <w:kern w:val="0"/>
          <w:szCs w:val="21"/>
        </w:rPr>
      </w:pPr>
      <w:ins w:id="199" w:author="Unknown"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agg::renderer_base</w:t>
        </w:r>
        <w:r w:rsidRPr="00F237AD">
          <w:rPr>
            <w:rFonts w:ascii="宋体" w:eastAsia="宋体" w:hAnsi="宋体" w:cs="宋体"/>
            <w:kern w:val="0"/>
            <w:szCs w:val="21"/>
          </w:rPr>
          <w:t>和</w:t>
        </w:r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agg::renderer_scanline_aa_solid</w:t>
        </w:r>
        <w:r w:rsidRPr="00F237AD">
          <w:rPr>
            <w:rFonts w:ascii="宋体" w:eastAsia="宋体" w:hAnsi="宋体" w:cs="宋体"/>
            <w:kern w:val="0"/>
            <w:szCs w:val="21"/>
          </w:rPr>
          <w:t>都属于"</w:t>
        </w:r>
        <w:r w:rsidRPr="00F237AD">
          <w:rPr>
            <w:rFonts w:ascii="宋体" w:eastAsia="宋体" w:hAnsi="宋体" w:cs="宋体"/>
            <w:b/>
            <w:bCs/>
            <w:kern w:val="0"/>
          </w:rPr>
          <w:t>渲染器Renderer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"。renderer_base为底层渲染器，它支撑起所有的高层渲染器。这里的renderer_scanline_aa_solid就是一个高层渲染器。 </w:t>
        </w:r>
      </w:ins>
    </w:p>
    <w:p w:rsidR="00F237AD" w:rsidRPr="00F237AD" w:rsidRDefault="00F237AD" w:rsidP="00F237AD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200" w:author="Unknown"/>
          <w:rFonts w:ascii="宋体" w:eastAsia="宋体" w:hAnsi="宋体" w:cs="宋体"/>
          <w:kern w:val="0"/>
          <w:szCs w:val="21"/>
        </w:rPr>
      </w:pPr>
      <w:ins w:id="201" w:author="Unknown"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lastRenderedPageBreak/>
          <w:t>agg::ellipse</w:t>
        </w:r>
        <w:r w:rsidRPr="00F237AD">
          <w:rPr>
            <w:rFonts w:ascii="宋体" w:eastAsia="宋体" w:hAnsi="宋体" w:cs="宋体"/>
            <w:kern w:val="0"/>
            <w:szCs w:val="21"/>
          </w:rPr>
          <w:t>是“</w:t>
        </w:r>
        <w:r w:rsidRPr="00F237AD">
          <w:rPr>
            <w:rFonts w:ascii="宋体" w:eastAsia="宋体" w:hAnsi="宋体" w:cs="宋体"/>
            <w:b/>
            <w:bCs/>
            <w:kern w:val="0"/>
          </w:rPr>
          <w:t>顶点源Vertex Source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”，这个顶点源呈现的是一个圆形。 </w:t>
        </w:r>
      </w:ins>
    </w:p>
    <w:p w:rsidR="00F237AD" w:rsidRPr="00F237AD" w:rsidRDefault="00F237AD" w:rsidP="00F237AD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202" w:author="Unknown"/>
          <w:rFonts w:ascii="宋体" w:eastAsia="宋体" w:hAnsi="宋体" w:cs="宋体"/>
          <w:kern w:val="0"/>
          <w:szCs w:val="21"/>
        </w:rPr>
      </w:pPr>
      <w:ins w:id="203" w:author="Unknown"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agg::conv_contour</w:t>
        </w:r>
        <w:r w:rsidRPr="00F237AD">
          <w:rPr>
            <w:rFonts w:ascii="宋体" w:eastAsia="宋体" w:hAnsi="宋体" w:cs="宋体"/>
            <w:kern w:val="0"/>
            <w:szCs w:val="21"/>
          </w:rPr>
          <w:t>和</w:t>
        </w:r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agg::conv_stroke</w:t>
        </w:r>
        <w:r w:rsidRPr="00F237AD">
          <w:rPr>
            <w:rFonts w:ascii="宋体" w:eastAsia="宋体" w:hAnsi="宋体" w:cs="宋体"/>
            <w:kern w:val="0"/>
            <w:szCs w:val="21"/>
          </w:rPr>
          <w:t>作为“</w:t>
        </w:r>
        <w:r w:rsidRPr="00F237AD">
          <w:rPr>
            <w:rFonts w:ascii="宋体" w:eastAsia="宋体" w:hAnsi="宋体" w:cs="宋体"/>
            <w:b/>
            <w:bCs/>
            <w:kern w:val="0"/>
          </w:rPr>
          <w:t>坐标转换管道Coordinate conversion pipeline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”，conv_contour扩展轮廓线，conv_stroke只显示轮廓线（如果没有conv_stroke就会显示实心圆，可以去掉试试）。 </w:t>
        </w:r>
      </w:ins>
    </w:p>
    <w:p w:rsidR="00F237AD" w:rsidRPr="00F237AD" w:rsidRDefault="00F237AD" w:rsidP="00F237AD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204" w:author="Unknown"/>
          <w:rFonts w:ascii="宋体" w:eastAsia="宋体" w:hAnsi="宋体" w:cs="宋体"/>
          <w:kern w:val="0"/>
          <w:szCs w:val="21"/>
        </w:rPr>
      </w:pPr>
      <w:ins w:id="205" w:author="Unknown"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agg::rasterizer_scanline_aa&lt;&gt;</w:t>
        </w:r>
        <w:r w:rsidRPr="00F237AD">
          <w:rPr>
            <w:rFonts w:ascii="宋体" w:eastAsia="宋体" w:hAnsi="宋体" w:cs="宋体"/>
            <w:kern w:val="0"/>
            <w:szCs w:val="21"/>
          </w:rPr>
          <w:t>就是“</w:t>
        </w:r>
        <w:r w:rsidRPr="00F237AD">
          <w:rPr>
            <w:rFonts w:ascii="宋体" w:eastAsia="宋体" w:hAnsi="宋体" w:cs="宋体"/>
            <w:b/>
            <w:bCs/>
            <w:kern w:val="0"/>
          </w:rPr>
          <w:t>Scanline Rasterizer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”啦。 </w:t>
        </w:r>
      </w:ins>
    </w:p>
    <w:p w:rsidR="00F237AD" w:rsidRPr="00F237AD" w:rsidRDefault="00F237AD" w:rsidP="00F237AD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32" w:lineRule="atLeast"/>
        <w:ind w:left="375"/>
        <w:jc w:val="left"/>
        <w:rPr>
          <w:ins w:id="206" w:author="Unknown"/>
          <w:rFonts w:ascii="宋体" w:eastAsia="宋体" w:hAnsi="宋体" w:cs="宋体"/>
          <w:kern w:val="0"/>
          <w:szCs w:val="21"/>
        </w:rPr>
      </w:pPr>
      <w:ins w:id="207" w:author="Unknown">
        <w:r w:rsidRPr="00F237AD">
          <w:rPr>
            <w:rFonts w:ascii="宋体" w:eastAsia="宋体" w:hAnsi="宋体" w:cs="宋体"/>
            <w:color w:val="0000FF"/>
            <w:kern w:val="0"/>
            <w:szCs w:val="21"/>
          </w:rPr>
          <w:t>agg::render_scanlines</w:t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函数执行这个AGG工作流程。 </w:t>
        </w:r>
      </w:ins>
    </w:p>
    <w:p w:rsidR="00000000" w:rsidRDefault="00F237AD" w:rsidP="00F237AD">
      <w:pPr>
        <w:widowControl/>
        <w:shd w:val="clear" w:color="auto" w:fill="FFFFFF"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ins w:id="208" w:author="Unknown">
        <w:r w:rsidRPr="00F237AD">
          <w:rPr>
            <w:rFonts w:ascii="宋体" w:eastAsia="宋体" w:hAnsi="宋体" w:cs="宋体"/>
            <w:kern w:val="0"/>
            <w:szCs w:val="21"/>
          </w:rPr>
          <w:t>《</w:t>
        </w:r>
        <w:r w:rsidRPr="00F237AD">
          <w:rPr>
            <w:rFonts w:ascii="宋体" w:eastAsia="宋体" w:hAnsi="宋体" w:cs="宋体"/>
            <w:kern w:val="0"/>
            <w:szCs w:val="21"/>
          </w:rPr>
          <w:fldChar w:fldCharType="begin"/>
        </w:r>
        <w:r w:rsidRPr="00F237AD">
          <w:rPr>
            <w:rFonts w:ascii="宋体" w:eastAsia="宋体" w:hAnsi="宋体" w:cs="宋体"/>
            <w:kern w:val="0"/>
            <w:szCs w:val="21"/>
          </w:rPr>
          <w:instrText xml:space="preserve"> HYPERLINK "http://www.cppprog.com/2009/0821/150.html" </w:instrText>
        </w:r>
        <w:r w:rsidRPr="00F237AD">
          <w:rPr>
            <w:rFonts w:ascii="宋体" w:eastAsia="宋体" w:hAnsi="宋体" w:cs="宋体"/>
            <w:kern w:val="0"/>
            <w:szCs w:val="21"/>
          </w:rPr>
          <w:fldChar w:fldCharType="separate"/>
        </w:r>
        <w:r w:rsidRPr="00F237AD">
          <w:rPr>
            <w:rFonts w:ascii="宋体" w:eastAsia="宋体" w:hAnsi="宋体" w:cs="宋体"/>
            <w:color w:val="1F3A87"/>
            <w:kern w:val="0"/>
            <w:szCs w:val="21"/>
            <w:u w:val="single"/>
          </w:rPr>
          <w:t>待续</w:t>
        </w:r>
        <w:r w:rsidRPr="00F237AD">
          <w:rPr>
            <w:rFonts w:ascii="宋体" w:eastAsia="宋体" w:hAnsi="宋体" w:cs="宋体"/>
            <w:kern w:val="0"/>
            <w:szCs w:val="21"/>
          </w:rPr>
          <w:fldChar w:fldCharType="end"/>
        </w:r>
        <w:r w:rsidRPr="00F237AD">
          <w:rPr>
            <w:rFonts w:ascii="宋体" w:eastAsia="宋体" w:hAnsi="宋体" w:cs="宋体"/>
            <w:kern w:val="0"/>
            <w:szCs w:val="21"/>
          </w:rPr>
          <w:t xml:space="preserve">》 </w:t>
        </w:r>
      </w:ins>
    </w:p>
    <w:p w:rsidR="00F237AD" w:rsidRDefault="00F237AD" w:rsidP="00F237AD">
      <w:pPr>
        <w:widowControl/>
        <w:shd w:val="clear" w:color="auto" w:fill="FFFFFF"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237AD" w:rsidRPr="00F237AD" w:rsidRDefault="00F237AD" w:rsidP="00F237AD">
      <w:pPr>
        <w:widowControl/>
        <w:shd w:val="clear" w:color="auto" w:fill="FFFFFF"/>
        <w:spacing w:after="150"/>
        <w:jc w:val="center"/>
        <w:outlineLvl w:val="1"/>
        <w:rPr>
          <w:rFonts w:ascii="ˎ̥" w:eastAsia="宋体" w:hAnsi="ˎ̥" w:cs="宋体"/>
          <w:b/>
          <w:bCs/>
          <w:color w:val="495263"/>
          <w:kern w:val="36"/>
          <w:sz w:val="30"/>
          <w:szCs w:val="30"/>
        </w:rPr>
      </w:pPr>
      <w:r w:rsidRPr="00F237AD">
        <w:rPr>
          <w:rFonts w:ascii="ˎ̥" w:eastAsia="宋体" w:hAnsi="ˎ̥" w:cs="宋体"/>
          <w:b/>
          <w:bCs/>
          <w:color w:val="495263"/>
          <w:kern w:val="36"/>
          <w:sz w:val="30"/>
          <w:szCs w:val="30"/>
        </w:rPr>
        <w:t>用</w:t>
      </w:r>
      <w:r w:rsidRPr="00F237AD">
        <w:rPr>
          <w:rFonts w:ascii="ˎ̥" w:eastAsia="宋体" w:hAnsi="ˎ̥" w:cs="宋体"/>
          <w:b/>
          <w:bCs/>
          <w:color w:val="495263"/>
          <w:kern w:val="36"/>
          <w:sz w:val="30"/>
          <w:szCs w:val="30"/>
        </w:rPr>
        <w:t>AGG</w:t>
      </w:r>
      <w:r w:rsidRPr="00F237AD">
        <w:rPr>
          <w:rFonts w:ascii="ˎ̥" w:eastAsia="宋体" w:hAnsi="ˎ̥" w:cs="宋体"/>
          <w:b/>
          <w:bCs/>
          <w:color w:val="495263"/>
          <w:kern w:val="36"/>
          <w:sz w:val="30"/>
          <w:szCs w:val="30"/>
        </w:rPr>
        <w:t>实现高质量图形输出（二）</w:t>
      </w:r>
    </w:p>
    <w:p w:rsidR="00F237AD" w:rsidRPr="00F237AD" w:rsidRDefault="00F237AD" w:rsidP="00F237AD">
      <w:pPr>
        <w:widowControl/>
        <w:shd w:val="clear" w:color="auto" w:fill="FEFEFF"/>
        <w:spacing w:line="360" w:lineRule="auto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F237AD">
        <w:rPr>
          <w:rFonts w:ascii="宋体" w:eastAsia="宋体" w:hAnsi="宋体" w:cs="宋体"/>
          <w:kern w:val="0"/>
          <w:szCs w:val="21"/>
        </w:rPr>
        <w:t>本文上接《用AGG实现高质量图形输出（一）》，分别介绍了AGG显示流程中的各个环节。</w:t>
      </w:r>
    </w:p>
    <w:p w:rsidR="00F237AD" w:rsidRPr="00F237AD" w:rsidRDefault="00F237AD" w:rsidP="00F237AD">
      <w:pPr>
        <w:widowControl/>
        <w:shd w:val="clear" w:color="auto" w:fill="FFFFFF"/>
        <w:wordWrap w:val="0"/>
        <w:spacing w:before="75" w:after="75" w:line="432" w:lineRule="atLeast"/>
        <w:ind w:firstLine="480"/>
        <w:jc w:val="left"/>
        <w:rPr>
          <w:ins w:id="209" w:author="Unknown"/>
          <w:rFonts w:ascii="宋体" w:eastAsia="宋体" w:hAnsi="宋体" w:cs="宋体"/>
          <w:kern w:val="0"/>
          <w:szCs w:val="21"/>
        </w:rPr>
      </w:pPr>
      <w:ins w:id="210" w:author="Unknown">
        <w:r w:rsidRPr="00F237AD">
          <w:rPr>
            <w:rFonts w:ascii="宋体" w:eastAsia="宋体" w:hAnsi="宋体" w:cs="宋体"/>
            <w:kern w:val="0"/>
            <w:szCs w:val="21"/>
          </w:rPr>
          <w:fldChar w:fldCharType="begin"/>
        </w:r>
        <w:r w:rsidRPr="00F237AD">
          <w:rPr>
            <w:rFonts w:ascii="宋体" w:eastAsia="宋体" w:hAnsi="宋体" w:cs="宋体"/>
            <w:kern w:val="0"/>
            <w:szCs w:val="21"/>
          </w:rPr>
          <w:instrText xml:space="preserve"> HYPERLINK "http://www.cppprog.com/2009/0816/146.html" </w:instrText>
        </w:r>
        <w:r w:rsidRPr="00F237AD">
          <w:rPr>
            <w:rFonts w:ascii="宋体" w:eastAsia="宋体" w:hAnsi="宋体" w:cs="宋体"/>
            <w:kern w:val="0"/>
            <w:szCs w:val="21"/>
          </w:rPr>
          <w:fldChar w:fldCharType="separate"/>
        </w:r>
        <w:r w:rsidRPr="00F237AD">
          <w:rPr>
            <w:rFonts w:ascii="宋体" w:eastAsia="宋体" w:hAnsi="宋体" w:cs="宋体"/>
            <w:color w:val="1F3A87"/>
            <w:kern w:val="0"/>
            <w:szCs w:val="21"/>
            <w:u w:val="single"/>
          </w:rPr>
          <w:t>上次</w:t>
        </w:r>
        <w:r w:rsidRPr="00F237AD">
          <w:rPr>
            <w:rFonts w:ascii="宋体" w:eastAsia="宋体" w:hAnsi="宋体" w:cs="宋体"/>
            <w:kern w:val="0"/>
            <w:szCs w:val="21"/>
          </w:rPr>
          <w:fldChar w:fldCharType="end"/>
        </w:r>
        <w:r w:rsidRPr="00F237AD">
          <w:rPr>
            <w:rFonts w:ascii="宋体" w:eastAsia="宋体" w:hAnsi="宋体" w:cs="宋体"/>
            <w:kern w:val="0"/>
            <w:szCs w:val="21"/>
          </w:rPr>
          <w:t>讲了AGG的显示原理并举了一个简单的例子，这一篇文章开始讲AGG工作流程里的每个环节。为了方便对照，再放一次AGG显示流程 图</w:t>
        </w:r>
      </w:ins>
    </w:p>
    <w:p w:rsidR="00F237AD" w:rsidRPr="00F237AD" w:rsidRDefault="00F237AD" w:rsidP="00F237AD">
      <w:pPr>
        <w:widowControl/>
        <w:shd w:val="clear" w:color="auto" w:fill="FFFFFF"/>
        <w:wordWrap w:val="0"/>
        <w:jc w:val="left"/>
        <w:rPr>
          <w:ins w:id="211" w:author="Unknown"/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333625" cy="3533775"/>
            <wp:effectExtent l="19050" t="0" r="9525" b="0"/>
            <wp:docPr id="33" name="图片 33" descr="AGG显示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GG显示流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AD" w:rsidRDefault="00F237AD" w:rsidP="00F237AD">
      <w:pPr>
        <w:widowControl/>
        <w:shd w:val="clear" w:color="auto" w:fill="FFFFFF"/>
        <w:wordWrap w:val="0"/>
        <w:jc w:val="left"/>
      </w:pPr>
    </w:p>
    <w:sectPr w:rsidR="00F2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8EA" w:rsidRDefault="00AE18EA" w:rsidP="005B478B">
      <w:r>
        <w:separator/>
      </w:r>
    </w:p>
  </w:endnote>
  <w:endnote w:type="continuationSeparator" w:id="1">
    <w:p w:rsidR="00AE18EA" w:rsidRDefault="00AE18EA" w:rsidP="005B4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8EA" w:rsidRDefault="00AE18EA" w:rsidP="005B478B">
      <w:r>
        <w:separator/>
      </w:r>
    </w:p>
  </w:footnote>
  <w:footnote w:type="continuationSeparator" w:id="1">
    <w:p w:rsidR="00AE18EA" w:rsidRDefault="00AE18EA" w:rsidP="005B4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507C"/>
    <w:multiLevelType w:val="multilevel"/>
    <w:tmpl w:val="CC74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B575E"/>
    <w:multiLevelType w:val="multilevel"/>
    <w:tmpl w:val="D11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E114A"/>
    <w:multiLevelType w:val="multilevel"/>
    <w:tmpl w:val="CED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1839E3"/>
    <w:multiLevelType w:val="multilevel"/>
    <w:tmpl w:val="D366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D00336"/>
    <w:multiLevelType w:val="multilevel"/>
    <w:tmpl w:val="CBF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78B"/>
    <w:rsid w:val="005B478B"/>
    <w:rsid w:val="00AE18EA"/>
    <w:rsid w:val="00C3688B"/>
    <w:rsid w:val="00F23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7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78B"/>
    <w:rPr>
      <w:sz w:val="18"/>
      <w:szCs w:val="18"/>
    </w:rPr>
  </w:style>
  <w:style w:type="character" w:styleId="a5">
    <w:name w:val="Strong"/>
    <w:basedOn w:val="a0"/>
    <w:uiPriority w:val="22"/>
    <w:qFormat/>
    <w:rsid w:val="00F237AD"/>
    <w:rPr>
      <w:b/>
      <w:bCs/>
    </w:rPr>
  </w:style>
  <w:style w:type="character" w:customStyle="1" w:styleId="preprocessor">
    <w:name w:val="preprocessor"/>
    <w:basedOn w:val="a0"/>
    <w:rsid w:val="00F237AD"/>
  </w:style>
  <w:style w:type="character" w:customStyle="1" w:styleId="keyword">
    <w:name w:val="keyword"/>
    <w:basedOn w:val="a0"/>
    <w:rsid w:val="00F237AD"/>
  </w:style>
  <w:style w:type="character" w:customStyle="1" w:styleId="datatypes">
    <w:name w:val="datatypes"/>
    <w:basedOn w:val="a0"/>
    <w:rsid w:val="00F237AD"/>
  </w:style>
  <w:style w:type="character" w:customStyle="1" w:styleId="comment">
    <w:name w:val="comment"/>
    <w:basedOn w:val="a0"/>
    <w:rsid w:val="00F237AD"/>
  </w:style>
  <w:style w:type="character" w:customStyle="1" w:styleId="string">
    <w:name w:val="string"/>
    <w:basedOn w:val="a0"/>
    <w:rsid w:val="00F237AD"/>
  </w:style>
  <w:style w:type="character" w:customStyle="1" w:styleId="addthisorgcn">
    <w:name w:val="addthis_org_cn"/>
    <w:basedOn w:val="a0"/>
    <w:rsid w:val="00F237AD"/>
  </w:style>
  <w:style w:type="paragraph" w:styleId="a6">
    <w:name w:val="Balloon Text"/>
    <w:basedOn w:val="a"/>
    <w:link w:val="Char1"/>
    <w:uiPriority w:val="99"/>
    <w:semiHidden/>
    <w:unhideWhenUsed/>
    <w:rsid w:val="00F237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3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195">
              <w:marLeft w:val="0"/>
              <w:marRight w:val="0"/>
              <w:marTop w:val="0"/>
              <w:marBottom w:val="0"/>
              <w:divBdr>
                <w:top w:val="single" w:sz="6" w:space="0" w:color="BBC0CC"/>
                <w:left w:val="single" w:sz="6" w:space="0" w:color="BBC0CC"/>
                <w:bottom w:val="single" w:sz="6" w:space="0" w:color="BBC0CC"/>
                <w:right w:val="single" w:sz="6" w:space="0" w:color="BBC0CC"/>
              </w:divBdr>
              <w:divsChild>
                <w:div w:id="13558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671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6" w:color="EEEEEE"/>
                        <w:left w:val="single" w:sz="6" w:space="6" w:color="EEEEEE"/>
                        <w:bottom w:val="single" w:sz="6" w:space="6" w:color="EEEEEE"/>
                        <w:right w:val="single" w:sz="6" w:space="6" w:color="EEEEEE"/>
                      </w:divBdr>
                    </w:div>
                    <w:div w:id="7330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3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717">
              <w:marLeft w:val="0"/>
              <w:marRight w:val="0"/>
              <w:marTop w:val="0"/>
              <w:marBottom w:val="0"/>
              <w:divBdr>
                <w:top w:val="single" w:sz="6" w:space="0" w:color="BBC0CC"/>
                <w:left w:val="single" w:sz="6" w:space="0" w:color="BBC0CC"/>
                <w:bottom w:val="single" w:sz="6" w:space="0" w:color="BBC0CC"/>
                <w:right w:val="single" w:sz="6" w:space="0" w:color="BBC0CC"/>
              </w:divBdr>
              <w:divsChild>
                <w:div w:id="19565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C0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78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20">
              <w:marLeft w:val="0"/>
              <w:marRight w:val="0"/>
              <w:marTop w:val="0"/>
              <w:marBottom w:val="0"/>
              <w:divBdr>
                <w:top w:val="single" w:sz="6" w:space="0" w:color="BBC0CC"/>
                <w:left w:val="single" w:sz="6" w:space="0" w:color="BBC0CC"/>
                <w:bottom w:val="single" w:sz="6" w:space="0" w:color="BBC0CC"/>
                <w:right w:val="single" w:sz="6" w:space="0" w:color="BBC0CC"/>
              </w:divBdr>
              <w:divsChild>
                <w:div w:id="1648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9194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6" w:color="EEEEEE"/>
                        <w:left w:val="single" w:sz="6" w:space="6" w:color="EEEEEE"/>
                        <w:bottom w:val="single" w:sz="6" w:space="6" w:color="EEEEEE"/>
                        <w:right w:val="single" w:sz="6" w:space="6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482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3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360">
              <w:marLeft w:val="0"/>
              <w:marRight w:val="0"/>
              <w:marTop w:val="0"/>
              <w:marBottom w:val="0"/>
              <w:divBdr>
                <w:top w:val="single" w:sz="6" w:space="0" w:color="BBC0CC"/>
                <w:left w:val="single" w:sz="6" w:space="0" w:color="BBC0CC"/>
                <w:bottom w:val="single" w:sz="6" w:space="0" w:color="BBC0CC"/>
                <w:right w:val="single" w:sz="6" w:space="0" w:color="BBC0CC"/>
              </w:divBdr>
              <w:divsChild>
                <w:div w:id="2461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BBC0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624</Words>
  <Characters>3557</Characters>
  <Application>Microsoft Office Word</Application>
  <DocSecurity>0</DocSecurity>
  <Lines>29</Lines>
  <Paragraphs>8</Paragraphs>
  <ScaleCrop>false</ScaleCrop>
  <Company>yrj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2010-11-21T03:51:00Z</dcterms:created>
  <dcterms:modified xsi:type="dcterms:W3CDTF">2010-11-21T04:07:00Z</dcterms:modified>
</cp:coreProperties>
</file>